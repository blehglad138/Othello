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2DDD"/>
    <w:p w:rsidR="00000000" w:rsidRDefault="00BC2DDD">
      <w:pPr>
        <w:pBdr>
          <w:bottom w:val="single" w:sz="4" w:space="1" w:color="auto"/>
        </w:pBdr>
        <w:rPr>
          <w:b/>
          <w:sz w:val="28"/>
          <w:szCs w:val="28"/>
        </w:rPr>
      </w:pPr>
      <w:r>
        <w:rPr>
          <w:b/>
          <w:sz w:val="28"/>
          <w:szCs w:val="28"/>
        </w:rPr>
        <w:t>Unit 3 Status Report</w:t>
      </w:r>
    </w:p>
    <w:p w:rsidR="00000000" w:rsidRDefault="00BC2DDD"/>
    <w:p w:rsidR="00000000" w:rsidRDefault="00BC2DDD">
      <w:r>
        <w:rPr>
          <w:sz w:val="28"/>
          <w:szCs w:val="28"/>
        </w:rPr>
        <w:t>Date:</w:t>
      </w:r>
      <w:r>
        <w:rPr>
          <w:sz w:val="28"/>
          <w:szCs w:val="28"/>
        </w:rPr>
        <w:tab/>
      </w:r>
      <w:r w:rsidR="00850FE4">
        <w:tab/>
        <w:t>May 9, 2014</w:t>
      </w:r>
    </w:p>
    <w:p w:rsidR="00000000" w:rsidRDefault="00BC2DDD">
      <w:r>
        <w:rPr>
          <w:sz w:val="28"/>
          <w:szCs w:val="28"/>
        </w:rPr>
        <w:t>To:</w:t>
      </w:r>
      <w:r>
        <w:tab/>
      </w:r>
      <w:r>
        <w:tab/>
      </w:r>
      <w:r w:rsidR="00850FE4">
        <w:rPr>
          <w:color w:val="0000FF"/>
        </w:rPr>
        <w:t>Mr. Peck</w:t>
      </w:r>
    </w:p>
    <w:p w:rsidR="00000000" w:rsidRDefault="00BC2DDD">
      <w:r>
        <w:rPr>
          <w:sz w:val="28"/>
          <w:szCs w:val="28"/>
        </w:rPr>
        <w:t>From:</w:t>
      </w:r>
      <w:r>
        <w:tab/>
      </w:r>
      <w:r w:rsidR="00850FE4">
        <w:t>Patrick Lee and Charlie Huang</w:t>
      </w:r>
    </w:p>
    <w:p w:rsidR="00000000" w:rsidRDefault="00BC2DDD"/>
    <w:p w:rsidR="00000000" w:rsidRDefault="00BC2DDD">
      <w:r>
        <w:rPr>
          <w:sz w:val="28"/>
          <w:szCs w:val="28"/>
        </w:rPr>
        <w:t>Subject:</w:t>
      </w:r>
      <w:r>
        <w:tab/>
        <w:t xml:space="preserve">Status Report </w:t>
      </w:r>
      <w:r w:rsidR="00850FE4">
        <w:rPr>
          <w:color w:val="0000FF"/>
        </w:rPr>
        <w:t>5/5/14 ~ 5/9/14</w:t>
      </w:r>
    </w:p>
    <w:p w:rsidR="00000000" w:rsidRDefault="00BC2DDD"/>
    <w:p w:rsidR="00000000" w:rsidRDefault="00BC2DDD">
      <w:pPr>
        <w:rPr>
          <w:color w:val="0000FF"/>
        </w:rPr>
      </w:pPr>
      <w:r>
        <w:rPr>
          <w:sz w:val="28"/>
          <w:szCs w:val="28"/>
        </w:rPr>
        <w:t>Accomplishments:</w:t>
      </w:r>
      <w:r>
        <w:t xml:space="preserve"> </w:t>
      </w:r>
      <w:r>
        <w:rPr>
          <w:color w:val="0000FF"/>
        </w:rPr>
        <w:t>{What progress have you made on your assigned tasks?}</w:t>
      </w:r>
    </w:p>
    <w:p w:rsidR="00850FE4" w:rsidRDefault="00850FE4">
      <w:r>
        <w:rPr>
          <w:color w:val="0000FF"/>
        </w:rPr>
        <w:t>We have completed the hard and medium artificial intelligence and have begun working on cleaning up the game window.</w:t>
      </w:r>
    </w:p>
    <w:p w:rsidR="00000000" w:rsidRDefault="00BC2DDD"/>
    <w:p w:rsidR="00000000" w:rsidRDefault="00BC2DDD">
      <w:pPr>
        <w:rPr>
          <w:color w:val="0000FF"/>
        </w:rPr>
      </w:pPr>
      <w:r>
        <w:rPr>
          <w:sz w:val="28"/>
          <w:szCs w:val="28"/>
        </w:rPr>
        <w:t>Problems/Risks:</w:t>
      </w:r>
      <w:r>
        <w:t xml:space="preserve"> </w:t>
      </w:r>
      <w:r>
        <w:rPr>
          <w:color w:val="0000FF"/>
        </w:rPr>
        <w:t xml:space="preserve">{What problems occurred </w:t>
      </w:r>
      <w:r>
        <w:rPr>
          <w:color w:val="0000FF"/>
        </w:rPr>
        <w:t>or what risks exist that my affect the delivery schedule of the product?}</w:t>
      </w:r>
    </w:p>
    <w:p w:rsidR="00850FE4" w:rsidRDefault="00850FE4">
      <w:r>
        <w:rPr>
          <w:color w:val="0000FF"/>
        </w:rPr>
        <w:t>As of right now, the main problem would be not knowing how to implement saving one’s game and not knowing how to make the game run smoother. Nothing should slow down our progress for the next week.</w:t>
      </w:r>
    </w:p>
    <w:p w:rsidR="00000000" w:rsidRDefault="00BC2DDD"/>
    <w:p w:rsidR="00000000" w:rsidRDefault="00BC2DDD">
      <w:pPr>
        <w:rPr>
          <w:color w:val="0000FF"/>
        </w:rPr>
      </w:pPr>
      <w:r>
        <w:rPr>
          <w:sz w:val="28"/>
          <w:szCs w:val="28"/>
        </w:rPr>
        <w:t>Next Steps:</w:t>
      </w:r>
      <w:r>
        <w:t xml:space="preserve"> </w:t>
      </w:r>
      <w:r>
        <w:rPr>
          <w:color w:val="0000FF"/>
        </w:rPr>
        <w:t xml:space="preserve">{What will you </w:t>
      </w:r>
      <w:proofErr w:type="gramStart"/>
      <w:r>
        <w:rPr>
          <w:color w:val="0000FF"/>
        </w:rPr>
        <w:t>be</w:t>
      </w:r>
      <w:proofErr w:type="gramEnd"/>
      <w:r>
        <w:rPr>
          <w:color w:val="0000FF"/>
        </w:rPr>
        <w:t xml:space="preserve"> doing during the next week?}</w:t>
      </w:r>
    </w:p>
    <w:p w:rsidR="00000000" w:rsidRDefault="00850FE4">
      <w:r>
        <w:t>Next week, we will be working on cleaning up the GUI and adding a menu to select difficulty.</w:t>
      </w:r>
      <w:bookmarkStart w:id="0" w:name="_GoBack"/>
      <w:bookmarkEnd w:id="0"/>
    </w:p>
    <w:p w:rsidR="00850FE4" w:rsidRDefault="00850FE4">
      <w:pPr>
        <w:tabs>
          <w:tab w:val="right" w:pos="10285"/>
        </w:tabs>
        <w:ind w:left="275" w:right="220"/>
      </w:pPr>
    </w:p>
    <w:sectPr w:rsidR="00850FE4">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DDD" w:rsidRDefault="00BC2DDD">
      <w:r>
        <w:separator/>
      </w:r>
    </w:p>
  </w:endnote>
  <w:endnote w:type="continuationSeparator" w:id="0">
    <w:p w:rsidR="00BC2DDD" w:rsidRDefault="00BC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50FE4">
    <w:pPr>
      <w:pStyle w:val="Footer"/>
      <w:tabs>
        <w:tab w:val="clear" w:pos="4320"/>
        <w:tab w:val="clear" w:pos="8640"/>
        <w:tab w:val="right" w:pos="10450"/>
      </w:tabs>
    </w:pPr>
    <w:r>
      <w:rPr>
        <w:noProof/>
        <w:lang w:eastAsia="zh-TW"/>
      </w:rPr>
      <w:drawing>
        <wp:inline distT="0" distB="0" distL="0" distR="0">
          <wp:extent cx="790575" cy="409575"/>
          <wp:effectExtent l="0" t="0" r="9525" b="9525"/>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09575"/>
                  </a:xfrm>
                  <a:prstGeom prst="rect">
                    <a:avLst/>
                  </a:prstGeom>
                  <a:noFill/>
                  <a:ln>
                    <a:noFill/>
                  </a:ln>
                </pic:spPr>
              </pic:pic>
            </a:graphicData>
          </a:graphic>
        </wp:inline>
      </w:drawing>
    </w:r>
    <w:r w:rsidR="00BC2DDD">
      <w:t xml:space="preserve"> </w:t>
    </w:r>
    <w:r w:rsidR="00BC2DDD">
      <w:fldChar w:fldCharType="begin"/>
    </w:r>
    <w:r w:rsidR="00BC2DDD">
      <w:instrText xml:space="preserve"> FILENAME </w:instrText>
    </w:r>
    <w:r w:rsidR="00BC2DDD">
      <w:fldChar w:fldCharType="separate"/>
    </w:r>
    <w:ins w:id="1" w:author="Patrick" w:date="2014-05-09T23:25:00Z">
      <w:r>
        <w:rPr>
          <w:noProof/>
        </w:rPr>
        <w:t>Document3</w:t>
      </w:r>
    </w:ins>
    <w:ins w:id="2" w:author="George Peck" w:date="2006-05-02T12:50:00Z">
      <w:del w:id="3" w:author="Patrick" w:date="2014-05-09T23:25:00Z">
        <w:r w:rsidR="00BC2DDD" w:rsidDel="00850FE4">
          <w:rPr>
            <w:noProof/>
          </w:rPr>
          <w:delText>03_template_StatusReport.dot</w:delText>
        </w:r>
      </w:del>
    </w:ins>
    <w:del w:id="4" w:author="Patrick" w:date="2014-05-09T23:25:00Z">
      <w:r w:rsidR="00BC2DDD" w:rsidDel="00850FE4">
        <w:rPr>
          <w:noProof/>
        </w:rPr>
        <w:delText>Document2</w:delText>
      </w:r>
    </w:del>
    <w:r w:rsidR="00BC2DDD">
      <w:fldChar w:fldCharType="end"/>
    </w:r>
    <w:r w:rsidR="00BC2DDD">
      <w:tab/>
      <w:t xml:space="preserve">page </w:t>
    </w:r>
    <w:r w:rsidR="00BC2DDD">
      <w:rPr>
        <w:rStyle w:val="PageNumber"/>
      </w:rPr>
      <w:fldChar w:fldCharType="begin"/>
    </w:r>
    <w:r w:rsidR="00BC2DDD">
      <w:rPr>
        <w:rStyle w:val="PageNumber"/>
      </w:rPr>
      <w:instrText xml:space="preserve"> PAGE </w:instrText>
    </w:r>
    <w:r w:rsidR="00BC2DDD">
      <w:rPr>
        <w:rStyle w:val="PageNumber"/>
      </w:rPr>
      <w:fldChar w:fldCharType="separate"/>
    </w:r>
    <w:r w:rsidR="00B709AF">
      <w:rPr>
        <w:rStyle w:val="PageNumber"/>
        <w:noProof/>
      </w:rPr>
      <w:t>1</w:t>
    </w:r>
    <w:r w:rsidR="00BC2DDD">
      <w:rPr>
        <w:rStyle w:val="PageNumber"/>
      </w:rPr>
      <w:fldChar w:fldCharType="end"/>
    </w:r>
    <w:r w:rsidR="00BC2DDD">
      <w:rPr>
        <w:rStyle w:val="PageNumber"/>
      </w:rPr>
      <w:t xml:space="preserve"> of </w:t>
    </w:r>
    <w:r w:rsidR="00BC2DDD">
      <w:rPr>
        <w:rStyle w:val="PageNumber"/>
      </w:rPr>
      <w:fldChar w:fldCharType="begin"/>
    </w:r>
    <w:r w:rsidR="00BC2DDD">
      <w:rPr>
        <w:rStyle w:val="PageNumber"/>
      </w:rPr>
      <w:instrText xml:space="preserve"> NUMPAGES </w:instrText>
    </w:r>
    <w:r w:rsidR="00BC2DDD">
      <w:rPr>
        <w:rStyle w:val="PageNumber"/>
      </w:rPr>
      <w:fldChar w:fldCharType="separate"/>
    </w:r>
    <w:r w:rsidR="00B709AF">
      <w:rPr>
        <w:rStyle w:val="PageNumber"/>
        <w:noProof/>
      </w:rPr>
      <w:t>1</w:t>
    </w:r>
    <w:r w:rsidR="00BC2DD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DDD" w:rsidRDefault="00BC2DDD">
      <w:r>
        <w:separator/>
      </w:r>
    </w:p>
  </w:footnote>
  <w:footnote w:type="continuationSeparator" w:id="0">
    <w:p w:rsidR="00BC2DDD" w:rsidRDefault="00BC2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C2DDD">
    <w:pPr>
      <w:pStyle w:val="Header"/>
      <w:tabs>
        <w:tab w:val="clear" w:pos="8640"/>
        <w:tab w:val="right" w:pos="10450"/>
      </w:tabs>
      <w:ind w:left="-55"/>
    </w:pPr>
    <w:r>
      <w:tab/>
    </w:r>
    <w:r>
      <w:tab/>
    </w:r>
    <w:r w:rsidR="00B709AF">
      <w:rPr>
        <w:noProof/>
        <w:lang w:eastAsia="zh-TW"/>
      </w:rPr>
      <w:t>Project: Super Othello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E4"/>
    <w:rsid w:val="00850FE4"/>
    <w:rsid w:val="00B709AF"/>
    <w:rsid w:val="00BC2D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Documents\Patrick%20Lee\03_template_Statu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03_template_StatusReport</Template>
  <TotalTime>4</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787</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cp:lastPrinted>2005-03-28T01:11:00Z</cp:lastPrinted>
  <dcterms:created xsi:type="dcterms:W3CDTF">2014-05-10T06:25:00Z</dcterms:created>
  <dcterms:modified xsi:type="dcterms:W3CDTF">2014-05-10T06:29:00Z</dcterms:modified>
</cp:coreProperties>
</file>
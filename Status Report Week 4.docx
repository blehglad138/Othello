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4EA" w:rsidRDefault="00A044EA" w:rsidP="00A044EA"/>
    <w:p w:rsidR="00A044EA" w:rsidRDefault="00A044EA" w:rsidP="00A044EA">
      <w:pPr>
        <w:pBdr>
          <w:bottom w:val="single" w:sz="4" w:space="1" w:color="auto"/>
        </w:pBdr>
        <w:rPr>
          <w:b/>
          <w:sz w:val="28"/>
          <w:szCs w:val="28"/>
        </w:rPr>
      </w:pPr>
      <w:r>
        <w:rPr>
          <w:b/>
          <w:sz w:val="28"/>
          <w:szCs w:val="28"/>
        </w:rPr>
        <w:t>Super Othello Game Status Report</w:t>
      </w:r>
    </w:p>
    <w:p w:rsidR="00A044EA" w:rsidRDefault="00A044EA" w:rsidP="00A044EA"/>
    <w:p w:rsidR="00A044EA" w:rsidRDefault="00A044EA" w:rsidP="00A044EA">
      <w:r>
        <w:rPr>
          <w:sz w:val="28"/>
          <w:szCs w:val="28"/>
        </w:rPr>
        <w:t>Date:</w:t>
      </w:r>
      <w:r>
        <w:rPr>
          <w:sz w:val="28"/>
          <w:szCs w:val="28"/>
        </w:rPr>
        <w:tab/>
      </w:r>
      <w:r w:rsidR="00DA2BD6">
        <w:tab/>
        <w:t>M</w:t>
      </w:r>
      <w:r w:rsidR="00A20A02">
        <w:t>ay 2</w:t>
      </w:r>
      <w:bookmarkStart w:id="0" w:name="_GoBack"/>
      <w:bookmarkEnd w:id="0"/>
      <w:r w:rsidR="00DA2BD6">
        <w:t>3</w:t>
      </w:r>
      <w:r>
        <w:t>, 2014</w:t>
      </w:r>
    </w:p>
    <w:p w:rsidR="00A044EA" w:rsidRDefault="00A044EA" w:rsidP="00A044EA">
      <w:r>
        <w:rPr>
          <w:sz w:val="28"/>
          <w:szCs w:val="28"/>
        </w:rPr>
        <w:t>To:</w:t>
      </w:r>
      <w:r>
        <w:tab/>
      </w:r>
      <w:r>
        <w:tab/>
      </w:r>
      <w:r w:rsidRPr="001247BD">
        <w:t>Mr. Peck</w:t>
      </w:r>
    </w:p>
    <w:p w:rsidR="00A044EA" w:rsidRDefault="00A044EA" w:rsidP="00A044EA">
      <w:r>
        <w:rPr>
          <w:sz w:val="28"/>
          <w:szCs w:val="28"/>
        </w:rPr>
        <w:t>From:</w:t>
      </w:r>
      <w:r>
        <w:tab/>
        <w:t>Patrick Lee and Charlie Huang</w:t>
      </w:r>
    </w:p>
    <w:p w:rsidR="00A044EA" w:rsidRDefault="00A044EA" w:rsidP="00A044EA"/>
    <w:p w:rsidR="00A044EA" w:rsidRDefault="00A044EA" w:rsidP="00A044EA">
      <w:r>
        <w:rPr>
          <w:sz w:val="28"/>
          <w:szCs w:val="28"/>
        </w:rPr>
        <w:t>Subject:</w:t>
      </w:r>
      <w:r>
        <w:tab/>
        <w:t xml:space="preserve">Status Report </w:t>
      </w:r>
      <w:r w:rsidR="00B623C0">
        <w:t>5/19/14~5/23</w:t>
      </w:r>
      <w:r w:rsidRPr="001247BD">
        <w:t>/14</w:t>
      </w:r>
    </w:p>
    <w:p w:rsidR="00A044EA" w:rsidRDefault="00A044EA" w:rsidP="00A044EA"/>
    <w:p w:rsidR="00A044EA" w:rsidRDefault="00A044EA" w:rsidP="00A044EA">
      <w:pPr>
        <w:rPr>
          <w:color w:val="0000FF"/>
        </w:rPr>
      </w:pPr>
      <w:r>
        <w:rPr>
          <w:sz w:val="28"/>
          <w:szCs w:val="28"/>
        </w:rPr>
        <w:t>Accomplishments:</w:t>
      </w:r>
      <w:r>
        <w:t xml:space="preserve"> </w:t>
      </w:r>
      <w:r>
        <w:rPr>
          <w:color w:val="0000FF"/>
        </w:rPr>
        <w:t>{What progress have you made on your assigned tasks?}</w:t>
      </w:r>
    </w:p>
    <w:p w:rsidR="00A044EA" w:rsidRDefault="00B623C0" w:rsidP="00A044EA">
      <w:r>
        <w:t>We have made the GUI for the OthelloGame smaller so that there is no gray space in between the edges and the game itself.</w:t>
      </w:r>
    </w:p>
    <w:p w:rsidR="00B623C0" w:rsidRDefault="00B623C0" w:rsidP="00A044EA"/>
    <w:p w:rsidR="00B623C0" w:rsidRDefault="00B623C0" w:rsidP="00A044EA">
      <w:r>
        <w:t>We have also made the color of the board green, pieces black and close to white, and we made the lines a little darker to be more pleasing to the eye.</w:t>
      </w:r>
    </w:p>
    <w:p w:rsidR="00B623C0" w:rsidRPr="001247BD" w:rsidRDefault="00B623C0" w:rsidP="00A044EA"/>
    <w:p w:rsidR="00A044EA" w:rsidRDefault="00A044EA" w:rsidP="00A044EA"/>
    <w:p w:rsidR="00A044EA" w:rsidRDefault="00A044EA" w:rsidP="00A044EA">
      <w:pPr>
        <w:rPr>
          <w:color w:val="0000FF"/>
        </w:rPr>
      </w:pPr>
      <w:r>
        <w:rPr>
          <w:sz w:val="28"/>
          <w:szCs w:val="28"/>
        </w:rPr>
        <w:t>Problems/Risks:</w:t>
      </w:r>
      <w:r>
        <w:t xml:space="preserve"> </w:t>
      </w:r>
      <w:r>
        <w:rPr>
          <w:color w:val="0000FF"/>
        </w:rPr>
        <w:t>{What problems occurred or what risks exist that my affect the delivery schedule of the product?}</w:t>
      </w:r>
    </w:p>
    <w:p w:rsidR="00A044EA" w:rsidRPr="001247BD" w:rsidRDefault="00B623C0" w:rsidP="00A044EA">
      <w:r>
        <w:t>We cannot figure out how to make our Pick levels GUI open up OthelloGame with the game running perfectly fine. Aside from that, we also cannot figure out networking completely or figure out minimax AI.</w:t>
      </w:r>
    </w:p>
    <w:p w:rsidR="00A044EA" w:rsidRDefault="00A044EA" w:rsidP="00A044EA"/>
    <w:p w:rsidR="00A044EA" w:rsidRDefault="00A044EA" w:rsidP="00A044EA">
      <w:pPr>
        <w:rPr>
          <w:color w:val="0000FF"/>
        </w:rPr>
      </w:pPr>
      <w:r>
        <w:rPr>
          <w:sz w:val="28"/>
          <w:szCs w:val="28"/>
        </w:rPr>
        <w:t>Next Steps:</w:t>
      </w:r>
      <w:r>
        <w:t xml:space="preserve"> </w:t>
      </w:r>
      <w:r>
        <w:rPr>
          <w:color w:val="0000FF"/>
        </w:rPr>
        <w:t>{What will you be doing during the next week?}</w:t>
      </w:r>
    </w:p>
    <w:p w:rsidR="00A044EA" w:rsidRPr="001247BD" w:rsidRDefault="00B623C0" w:rsidP="00A044EA">
      <w:r>
        <w:t>We will figure out the minimax AI, write the JUnit and make Pick levels GUI open up OthelloGame correctly. If that does not work, we will remove pick levels.</w:t>
      </w:r>
    </w:p>
    <w:p w:rsidR="00A044EA" w:rsidRDefault="00A044EA" w:rsidP="00A044EA"/>
    <w:p w:rsidR="00A044EA" w:rsidRDefault="00A044EA" w:rsidP="00A044EA">
      <w:pPr>
        <w:tabs>
          <w:tab w:val="right" w:pos="10285"/>
        </w:tabs>
        <w:ind w:left="275" w:right="220"/>
      </w:pPr>
    </w:p>
    <w:p w:rsidR="00F25742" w:rsidRDefault="00F25742"/>
    <w:sectPr w:rsidR="00F25742">
      <w:headerReference w:type="default" r:id="rId5"/>
      <w:footerReference w:type="default" r:id="rId6"/>
      <w:pgSz w:w="12240" w:h="15840" w:code="1"/>
      <w:pgMar w:top="540" w:right="800" w:bottom="1440" w:left="935" w:header="720" w:footer="720" w:gutter="0"/>
      <w:paperSrc w:first="256" w:other="256"/>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4EA" w:rsidRDefault="00A044EA">
    <w:pPr>
      <w:pStyle w:val="Footer"/>
      <w:tabs>
        <w:tab w:val="clear" w:pos="4320"/>
        <w:tab w:val="clear" w:pos="8640"/>
        <w:tab w:val="right" w:pos="10450"/>
      </w:tabs>
    </w:pPr>
    <w:r>
      <w:rPr>
        <w:noProof/>
        <w:lang w:eastAsia="zh-TW"/>
      </w:rPr>
      <w:drawing>
        <wp:inline distT="0" distB="0" distL="0" distR="0" wp14:anchorId="77BFA0CB" wp14:editId="0D887B9E">
          <wp:extent cx="790575" cy="409575"/>
          <wp:effectExtent l="19050" t="0" r="9525" b="0"/>
          <wp:docPr id="3" name="Picture 3" descr="ant_bi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t_bitmap"/>
                  <pic:cNvPicPr>
                    <a:picLocks noChangeAspect="1" noChangeArrowheads="1"/>
                  </pic:cNvPicPr>
                </pic:nvPicPr>
                <pic:blipFill>
                  <a:blip r:embed="rId1"/>
                  <a:srcRect/>
                  <a:stretch>
                    <a:fillRect/>
                  </a:stretch>
                </pic:blipFill>
                <pic:spPr bwMode="auto">
                  <a:xfrm>
                    <a:off x="0" y="0"/>
                    <a:ext cx="790575" cy="409575"/>
                  </a:xfrm>
                  <a:prstGeom prst="rect">
                    <a:avLst/>
                  </a:prstGeom>
                  <a:noFill/>
                  <a:ln w="9525">
                    <a:noFill/>
                    <a:miter lim="800000"/>
                    <a:headEnd/>
                    <a:tailEnd/>
                  </a:ln>
                </pic:spPr>
              </pic:pic>
            </a:graphicData>
          </a:graphic>
        </wp:inline>
      </w:drawing>
    </w:r>
    <w:r>
      <w:t xml:space="preserve"> </w:t>
    </w:r>
    <w:fldSimple w:instr=" FILENAME ">
      <w:ins w:id="1" w:author="5111742" w:date="2014-05-16T08:35:00Z">
        <w:r>
          <w:rPr>
            <w:noProof/>
          </w:rPr>
          <w:t>Document1</w:t>
        </w:r>
      </w:ins>
      <w:ins w:id="2" w:author="George Peck" w:date="2006-05-02T12:50:00Z">
        <w:del w:id="3" w:author="5111742" w:date="2014-05-16T08:35:00Z">
          <w:r w:rsidDel="00FD2F13">
            <w:rPr>
              <w:noProof/>
            </w:rPr>
            <w:delText>03_template_StatusReport.dot</w:delText>
          </w:r>
        </w:del>
      </w:ins>
      <w:del w:id="4" w:author="5111742" w:date="2014-05-16T08:35:00Z">
        <w:r w:rsidDel="00FD2F13">
          <w:rPr>
            <w:noProof/>
          </w:rPr>
          <w:delText>Document2</w:delText>
        </w:r>
      </w:del>
    </w:fldSimple>
    <w:r>
      <w:tab/>
      <w:t xml:space="preserve">page </w:t>
    </w:r>
    <w:r>
      <w:rPr>
        <w:rStyle w:val="PageNumber"/>
      </w:rPr>
      <w:fldChar w:fldCharType="begin"/>
    </w:r>
    <w:r>
      <w:rPr>
        <w:rStyle w:val="PageNumber"/>
      </w:rPr>
      <w:instrText xml:space="preserve"> PAGE </w:instrText>
    </w:r>
    <w:r>
      <w:rPr>
        <w:rStyle w:val="PageNumber"/>
      </w:rPr>
      <w:fldChar w:fldCharType="separate"/>
    </w:r>
    <w:r w:rsidR="00A20A02">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20A02">
      <w:rPr>
        <w:rStyle w:val="PageNumber"/>
        <w:noProof/>
      </w:rPr>
      <w:t>1</w:t>
    </w:r>
    <w:r>
      <w:rPr>
        <w:rStyle w:val="PageNumber"/>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4EA" w:rsidRDefault="00A044EA">
    <w:pPr>
      <w:pStyle w:val="Header"/>
      <w:tabs>
        <w:tab w:val="clear" w:pos="8640"/>
        <w:tab w:val="right" w:pos="10450"/>
      </w:tabs>
      <w:ind w:left="-55"/>
    </w:pPr>
    <w:r>
      <w:tab/>
    </w:r>
    <w:r>
      <w:tab/>
      <w:t>Project: Super Othello Game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4EA"/>
    <w:rsid w:val="00A044EA"/>
    <w:rsid w:val="00A20A02"/>
    <w:rsid w:val="00B623C0"/>
    <w:rsid w:val="00DA2BD6"/>
    <w:rsid w:val="00F257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4EA"/>
    <w:pPr>
      <w:spacing w:after="0" w:line="240" w:lineRule="auto"/>
    </w:pPr>
    <w:rPr>
      <w:rFonts w:ascii="Verdana" w:eastAsia="Times New Roman" w:hAnsi="Verdana"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A044EA"/>
    <w:pPr>
      <w:tabs>
        <w:tab w:val="center" w:pos="4320"/>
        <w:tab w:val="right" w:pos="8640"/>
      </w:tabs>
    </w:pPr>
  </w:style>
  <w:style w:type="character" w:customStyle="1" w:styleId="HeaderChar">
    <w:name w:val="Header Char"/>
    <w:basedOn w:val="DefaultParagraphFont"/>
    <w:link w:val="Header"/>
    <w:semiHidden/>
    <w:rsid w:val="00A044EA"/>
    <w:rPr>
      <w:rFonts w:ascii="Verdana" w:eastAsia="Times New Roman" w:hAnsi="Verdana" w:cs="Times New Roman"/>
      <w:sz w:val="24"/>
      <w:szCs w:val="24"/>
      <w:lang w:eastAsia="en-US"/>
    </w:rPr>
  </w:style>
  <w:style w:type="paragraph" w:styleId="Footer">
    <w:name w:val="footer"/>
    <w:basedOn w:val="Normal"/>
    <w:link w:val="FooterChar"/>
    <w:semiHidden/>
    <w:rsid w:val="00A044EA"/>
    <w:pPr>
      <w:tabs>
        <w:tab w:val="center" w:pos="4320"/>
        <w:tab w:val="right" w:pos="8640"/>
      </w:tabs>
    </w:pPr>
  </w:style>
  <w:style w:type="character" w:customStyle="1" w:styleId="FooterChar">
    <w:name w:val="Footer Char"/>
    <w:basedOn w:val="DefaultParagraphFont"/>
    <w:link w:val="Footer"/>
    <w:semiHidden/>
    <w:rsid w:val="00A044EA"/>
    <w:rPr>
      <w:rFonts w:ascii="Verdana" w:eastAsia="Times New Roman" w:hAnsi="Verdana" w:cs="Times New Roman"/>
      <w:sz w:val="24"/>
      <w:szCs w:val="24"/>
      <w:lang w:eastAsia="en-US"/>
    </w:rPr>
  </w:style>
  <w:style w:type="character" w:styleId="PageNumber">
    <w:name w:val="page number"/>
    <w:basedOn w:val="DefaultParagraphFont"/>
    <w:semiHidden/>
    <w:rsid w:val="00A044EA"/>
  </w:style>
  <w:style w:type="paragraph" w:styleId="BalloonText">
    <w:name w:val="Balloon Text"/>
    <w:basedOn w:val="Normal"/>
    <w:link w:val="BalloonTextChar"/>
    <w:uiPriority w:val="99"/>
    <w:semiHidden/>
    <w:unhideWhenUsed/>
    <w:rsid w:val="00A044EA"/>
    <w:rPr>
      <w:rFonts w:ascii="Tahoma" w:hAnsi="Tahoma" w:cs="Tahoma"/>
      <w:sz w:val="16"/>
      <w:szCs w:val="16"/>
    </w:rPr>
  </w:style>
  <w:style w:type="character" w:customStyle="1" w:styleId="BalloonTextChar">
    <w:name w:val="Balloon Text Char"/>
    <w:basedOn w:val="DefaultParagraphFont"/>
    <w:link w:val="BalloonText"/>
    <w:uiPriority w:val="99"/>
    <w:semiHidden/>
    <w:rsid w:val="00A044EA"/>
    <w:rPr>
      <w:rFonts w:ascii="Tahoma" w:eastAsia="Times New Roman"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4EA"/>
    <w:pPr>
      <w:spacing w:after="0" w:line="240" w:lineRule="auto"/>
    </w:pPr>
    <w:rPr>
      <w:rFonts w:ascii="Verdana" w:eastAsia="Times New Roman" w:hAnsi="Verdana"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A044EA"/>
    <w:pPr>
      <w:tabs>
        <w:tab w:val="center" w:pos="4320"/>
        <w:tab w:val="right" w:pos="8640"/>
      </w:tabs>
    </w:pPr>
  </w:style>
  <w:style w:type="character" w:customStyle="1" w:styleId="HeaderChar">
    <w:name w:val="Header Char"/>
    <w:basedOn w:val="DefaultParagraphFont"/>
    <w:link w:val="Header"/>
    <w:semiHidden/>
    <w:rsid w:val="00A044EA"/>
    <w:rPr>
      <w:rFonts w:ascii="Verdana" w:eastAsia="Times New Roman" w:hAnsi="Verdana" w:cs="Times New Roman"/>
      <w:sz w:val="24"/>
      <w:szCs w:val="24"/>
      <w:lang w:eastAsia="en-US"/>
    </w:rPr>
  </w:style>
  <w:style w:type="paragraph" w:styleId="Footer">
    <w:name w:val="footer"/>
    <w:basedOn w:val="Normal"/>
    <w:link w:val="FooterChar"/>
    <w:semiHidden/>
    <w:rsid w:val="00A044EA"/>
    <w:pPr>
      <w:tabs>
        <w:tab w:val="center" w:pos="4320"/>
        <w:tab w:val="right" w:pos="8640"/>
      </w:tabs>
    </w:pPr>
  </w:style>
  <w:style w:type="character" w:customStyle="1" w:styleId="FooterChar">
    <w:name w:val="Footer Char"/>
    <w:basedOn w:val="DefaultParagraphFont"/>
    <w:link w:val="Footer"/>
    <w:semiHidden/>
    <w:rsid w:val="00A044EA"/>
    <w:rPr>
      <w:rFonts w:ascii="Verdana" w:eastAsia="Times New Roman" w:hAnsi="Verdana" w:cs="Times New Roman"/>
      <w:sz w:val="24"/>
      <w:szCs w:val="24"/>
      <w:lang w:eastAsia="en-US"/>
    </w:rPr>
  </w:style>
  <w:style w:type="character" w:styleId="PageNumber">
    <w:name w:val="page number"/>
    <w:basedOn w:val="DefaultParagraphFont"/>
    <w:semiHidden/>
    <w:rsid w:val="00A044EA"/>
  </w:style>
  <w:style w:type="paragraph" w:styleId="BalloonText">
    <w:name w:val="Balloon Text"/>
    <w:basedOn w:val="Normal"/>
    <w:link w:val="BalloonTextChar"/>
    <w:uiPriority w:val="99"/>
    <w:semiHidden/>
    <w:unhideWhenUsed/>
    <w:rsid w:val="00A044EA"/>
    <w:rPr>
      <w:rFonts w:ascii="Tahoma" w:hAnsi="Tahoma" w:cs="Tahoma"/>
      <w:sz w:val="16"/>
      <w:szCs w:val="16"/>
    </w:rPr>
  </w:style>
  <w:style w:type="character" w:customStyle="1" w:styleId="BalloonTextChar">
    <w:name w:val="Balloon Text Char"/>
    <w:basedOn w:val="DefaultParagraphFont"/>
    <w:link w:val="BalloonText"/>
    <w:uiPriority w:val="99"/>
    <w:semiHidden/>
    <w:rsid w:val="00A044EA"/>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3</cp:revision>
  <dcterms:created xsi:type="dcterms:W3CDTF">2014-05-24T00:29:00Z</dcterms:created>
  <dcterms:modified xsi:type="dcterms:W3CDTF">2014-05-24T03:28:00Z</dcterms:modified>
</cp:coreProperties>
</file>
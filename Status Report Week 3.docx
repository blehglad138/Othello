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4399"/>
    <w:p w:rsidR="00000000" w:rsidRDefault="00FD2F1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Super Othello Game Status Report</w:t>
      </w:r>
    </w:p>
    <w:p w:rsidR="00000000" w:rsidRDefault="00D94399"/>
    <w:p w:rsidR="00000000" w:rsidRDefault="00D94399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tab/>
        <w:t xml:space="preserve">May </w:t>
      </w:r>
      <w:r w:rsidR="00FD2F13">
        <w:t>16, 2014</w:t>
      </w:r>
    </w:p>
    <w:p w:rsidR="00000000" w:rsidRDefault="00D94399">
      <w:r>
        <w:rPr>
          <w:sz w:val="28"/>
          <w:szCs w:val="28"/>
        </w:rPr>
        <w:t>To:</w:t>
      </w:r>
      <w:r>
        <w:tab/>
      </w:r>
      <w:r>
        <w:tab/>
      </w:r>
      <w:r w:rsidR="00FD2F13" w:rsidRPr="001247BD">
        <w:t>Mr. Peck</w:t>
      </w:r>
    </w:p>
    <w:p w:rsidR="00000000" w:rsidRDefault="00D94399">
      <w:r>
        <w:rPr>
          <w:sz w:val="28"/>
          <w:szCs w:val="28"/>
        </w:rPr>
        <w:t>From:</w:t>
      </w:r>
      <w:r>
        <w:tab/>
      </w:r>
      <w:r w:rsidR="00FD2F13">
        <w:t>Patrick Lee and Charlie Huang</w:t>
      </w:r>
    </w:p>
    <w:p w:rsidR="00000000" w:rsidRDefault="00D94399"/>
    <w:p w:rsidR="00000000" w:rsidRDefault="00D94399">
      <w:r>
        <w:rPr>
          <w:sz w:val="28"/>
          <w:szCs w:val="28"/>
        </w:rPr>
        <w:t>Subject:</w:t>
      </w:r>
      <w:r>
        <w:tab/>
        <w:t xml:space="preserve">Status Report </w:t>
      </w:r>
      <w:r w:rsidR="00FD2F13" w:rsidRPr="001247BD">
        <w:t>5/12/14~5/16/14</w:t>
      </w:r>
    </w:p>
    <w:p w:rsidR="00000000" w:rsidRDefault="00D94399"/>
    <w:p w:rsidR="00000000" w:rsidRDefault="00D94399">
      <w:pPr>
        <w:rPr>
          <w:color w:val="0000FF"/>
        </w:rPr>
      </w:pPr>
      <w:r>
        <w:rPr>
          <w:sz w:val="28"/>
          <w:szCs w:val="28"/>
        </w:rPr>
        <w:t>Accomplishments:</w:t>
      </w:r>
      <w:r>
        <w:t xml:space="preserve"> </w:t>
      </w:r>
      <w:r>
        <w:rPr>
          <w:color w:val="0000FF"/>
        </w:rPr>
        <w:t>{What progress have you made on your assigned tasks?}</w:t>
      </w:r>
    </w:p>
    <w:p w:rsidR="00FD2F13" w:rsidRPr="001247BD" w:rsidRDefault="00FD2F13">
      <w:r w:rsidRPr="001247BD">
        <w:t xml:space="preserve">We </w:t>
      </w:r>
      <w:r w:rsidR="009903D2" w:rsidRPr="001247BD">
        <w:t>got the basic networking system coded although it doesn’t work 100% yet (it gets that the two are connected but it does not place the move if you click somewhere on one computer).</w:t>
      </w:r>
    </w:p>
    <w:p w:rsidR="009903D2" w:rsidRPr="001247BD" w:rsidRDefault="009903D2"/>
    <w:p w:rsidR="009903D2" w:rsidRPr="001247BD" w:rsidRDefault="009903D2">
      <w:r w:rsidRPr="001247BD">
        <w:t xml:space="preserve">Last week we said that the hard AI works, but it doesn’t work yet and we are still working on that. </w:t>
      </w:r>
    </w:p>
    <w:p w:rsidR="009903D2" w:rsidRPr="001247BD" w:rsidRDefault="009903D2"/>
    <w:p w:rsidR="009903D2" w:rsidRPr="001247BD" w:rsidRDefault="009903D2">
      <w:r w:rsidRPr="001247BD">
        <w:t>We got the GUI to select the difficulty, number of players, and player name.</w:t>
      </w:r>
      <w:r w:rsidR="00FD7898" w:rsidRPr="001247BD">
        <w:t xml:space="preserve"> We have also removed the buttons at the bottom of the grid (step, run, stop, and the slider for slow and fast).</w:t>
      </w:r>
    </w:p>
    <w:p w:rsidR="00000000" w:rsidRDefault="00D94399"/>
    <w:p w:rsidR="00000000" w:rsidRDefault="00D94399">
      <w:pPr>
        <w:rPr>
          <w:color w:val="0000FF"/>
        </w:rPr>
      </w:pPr>
      <w:r>
        <w:rPr>
          <w:sz w:val="28"/>
          <w:szCs w:val="28"/>
        </w:rPr>
        <w:t>Problems/Risks:</w:t>
      </w:r>
      <w:r>
        <w:t xml:space="preserve"> </w:t>
      </w:r>
      <w:r>
        <w:rPr>
          <w:color w:val="0000FF"/>
        </w:rPr>
        <w:t xml:space="preserve">{What problems occurred </w:t>
      </w:r>
      <w:r>
        <w:rPr>
          <w:color w:val="0000FF"/>
        </w:rPr>
        <w:t>or what risks exist that my affect the delivery schedule of the product?}</w:t>
      </w:r>
    </w:p>
    <w:p w:rsidR="009903D2" w:rsidRPr="001247BD" w:rsidRDefault="009903D2">
      <w:r w:rsidRPr="001247BD">
        <w:t>Not completely able to figure out the hard AI and not able to debug the networking code.</w:t>
      </w:r>
    </w:p>
    <w:p w:rsidR="00000000" w:rsidRDefault="00D94399"/>
    <w:p w:rsidR="00000000" w:rsidRDefault="00D94399">
      <w:pPr>
        <w:rPr>
          <w:color w:val="0000FF"/>
        </w:rPr>
      </w:pPr>
      <w:r>
        <w:rPr>
          <w:sz w:val="28"/>
          <w:szCs w:val="28"/>
        </w:rPr>
        <w:t>Next Steps:</w:t>
      </w:r>
      <w:r>
        <w:t xml:space="preserve"> </w:t>
      </w:r>
      <w:r>
        <w:rPr>
          <w:color w:val="0000FF"/>
        </w:rPr>
        <w:t xml:space="preserve">{What will you </w:t>
      </w:r>
      <w:proofErr w:type="gramStart"/>
      <w:r>
        <w:rPr>
          <w:color w:val="0000FF"/>
        </w:rPr>
        <w:t>be</w:t>
      </w:r>
      <w:proofErr w:type="gramEnd"/>
      <w:r>
        <w:rPr>
          <w:color w:val="0000FF"/>
        </w:rPr>
        <w:t xml:space="preserve"> doing during the next week?}</w:t>
      </w:r>
    </w:p>
    <w:p w:rsidR="009903D2" w:rsidRPr="001247BD" w:rsidRDefault="009903D2">
      <w:r w:rsidRPr="001247BD">
        <w:t>Cleaning up the AI and debugging the hard AI and networking portion of our code.</w:t>
      </w:r>
      <w:r w:rsidR="00FD7898" w:rsidRPr="001247BD">
        <w:t xml:space="preserve"> We might add in a “New Game” button where the buttons for step, ru</w:t>
      </w:r>
      <w:r w:rsidR="00D32177" w:rsidRPr="001247BD">
        <w:t>n, stop, and the slider were at.</w:t>
      </w:r>
    </w:p>
    <w:p w:rsidR="00000000" w:rsidRDefault="00D94399"/>
    <w:p w:rsidR="00FD2F13" w:rsidRDefault="00FD2F13">
      <w:pPr>
        <w:tabs>
          <w:tab w:val="right" w:pos="10285"/>
        </w:tabs>
        <w:ind w:left="275" w:right="220"/>
      </w:pPr>
    </w:p>
    <w:sectPr w:rsidR="00FD2F13">
      <w:headerReference w:type="default" r:id="rId6"/>
      <w:footerReference w:type="default" r:id="rId7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399" w:rsidRDefault="00D94399">
      <w:r>
        <w:separator/>
      </w:r>
    </w:p>
  </w:endnote>
  <w:endnote w:type="continuationSeparator" w:id="0">
    <w:p w:rsidR="00D94399" w:rsidRDefault="00D94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D2F13">
    <w:pPr>
      <w:pStyle w:val="Footer"/>
      <w:tabs>
        <w:tab w:val="clear" w:pos="4320"/>
        <w:tab w:val="clear" w:pos="8640"/>
        <w:tab w:val="right" w:pos="10450"/>
      </w:tabs>
    </w:pPr>
    <w:r>
      <w:rPr>
        <w:noProof/>
      </w:rPr>
      <w:drawing>
        <wp:inline distT="0" distB="0" distL="0" distR="0">
          <wp:extent cx="790575" cy="409575"/>
          <wp:effectExtent l="19050" t="0" r="9525" b="0"/>
          <wp:docPr id="3" name="Picture 3" descr="ant_bitm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nt_bitma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94399">
      <w:t xml:space="preserve"> </w:t>
    </w:r>
    <w:r w:rsidR="00D94399">
      <w:fldChar w:fldCharType="begin"/>
    </w:r>
    <w:r w:rsidR="00D94399">
      <w:instrText xml:space="preserve"> FILENAME </w:instrText>
    </w:r>
    <w:r w:rsidR="00D94399">
      <w:fldChar w:fldCharType="separate"/>
    </w:r>
    <w:ins w:id="0" w:author="5111742" w:date="2014-05-16T08:35:00Z">
      <w:r>
        <w:rPr>
          <w:noProof/>
        </w:rPr>
        <w:t>Document1</w:t>
      </w:r>
    </w:ins>
    <w:ins w:id="1" w:author="George Peck" w:date="2006-05-02T12:50:00Z">
      <w:del w:id="2" w:author="5111742" w:date="2014-05-16T08:35:00Z">
        <w:r w:rsidR="00D94399" w:rsidDel="00FD2F13">
          <w:rPr>
            <w:noProof/>
          </w:rPr>
          <w:delText>03_template_StatusReport.dot</w:delText>
        </w:r>
      </w:del>
    </w:ins>
    <w:del w:id="3" w:author="5111742" w:date="2014-05-16T08:35:00Z">
      <w:r w:rsidR="00D94399" w:rsidDel="00FD2F13">
        <w:rPr>
          <w:noProof/>
        </w:rPr>
        <w:delText>Document2</w:delText>
      </w:r>
    </w:del>
    <w:r w:rsidR="00D94399">
      <w:fldChar w:fldCharType="end"/>
    </w:r>
    <w:r w:rsidR="00D94399">
      <w:tab/>
      <w:t xml:space="preserve">page </w:t>
    </w:r>
    <w:r w:rsidR="00D94399">
      <w:rPr>
        <w:rStyle w:val="PageNumber"/>
      </w:rPr>
      <w:fldChar w:fldCharType="begin"/>
    </w:r>
    <w:r w:rsidR="00D94399">
      <w:rPr>
        <w:rStyle w:val="PageNumber"/>
      </w:rPr>
      <w:instrText xml:space="preserve"> PAGE </w:instrText>
    </w:r>
    <w:r w:rsidR="00D94399">
      <w:rPr>
        <w:rStyle w:val="PageNumber"/>
      </w:rPr>
      <w:fldChar w:fldCharType="separate"/>
    </w:r>
    <w:r w:rsidR="001247BD">
      <w:rPr>
        <w:rStyle w:val="PageNumber"/>
        <w:noProof/>
      </w:rPr>
      <w:t>1</w:t>
    </w:r>
    <w:r w:rsidR="00D94399">
      <w:rPr>
        <w:rStyle w:val="PageNumber"/>
      </w:rPr>
      <w:fldChar w:fldCharType="end"/>
    </w:r>
    <w:r w:rsidR="00D94399">
      <w:rPr>
        <w:rStyle w:val="PageNumber"/>
      </w:rPr>
      <w:t xml:space="preserve"> of </w:t>
    </w:r>
    <w:r w:rsidR="00D94399">
      <w:rPr>
        <w:rStyle w:val="PageNumber"/>
      </w:rPr>
      <w:fldChar w:fldCharType="begin"/>
    </w:r>
    <w:r w:rsidR="00D94399">
      <w:rPr>
        <w:rStyle w:val="PageNumber"/>
      </w:rPr>
      <w:instrText xml:space="preserve"> NUMPAGES </w:instrText>
    </w:r>
    <w:r w:rsidR="00D94399">
      <w:rPr>
        <w:rStyle w:val="PageNumber"/>
      </w:rPr>
      <w:fldChar w:fldCharType="separate"/>
    </w:r>
    <w:r w:rsidR="001247BD">
      <w:rPr>
        <w:rStyle w:val="PageNumber"/>
        <w:noProof/>
      </w:rPr>
      <w:t>1</w:t>
    </w:r>
    <w:r w:rsidR="00D94399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399" w:rsidRDefault="00D94399">
      <w:r>
        <w:separator/>
      </w:r>
    </w:p>
  </w:footnote>
  <w:footnote w:type="continuationSeparator" w:id="0">
    <w:p w:rsidR="00D94399" w:rsidRDefault="00D943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94399">
    <w:pPr>
      <w:pStyle w:val="Header"/>
      <w:tabs>
        <w:tab w:val="clear" w:pos="8640"/>
        <w:tab w:val="right" w:pos="10450"/>
      </w:tabs>
      <w:ind w:left="-55"/>
    </w:pPr>
    <w:r>
      <w:tab/>
    </w:r>
    <w:r>
      <w:tab/>
    </w:r>
    <w:r w:rsidR="00FD2F13">
      <w:t>Project: Super Othello Game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03D2"/>
    <w:rsid w:val="001247BD"/>
    <w:rsid w:val="003E648C"/>
    <w:rsid w:val="006509EE"/>
    <w:rsid w:val="009903D2"/>
    <w:rsid w:val="00D32177"/>
    <w:rsid w:val="00D94399"/>
    <w:rsid w:val="00FD2F13"/>
    <w:rsid w:val="00FD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111742\Dropbox\03_template_Status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03_template_StatusReport.dot</Template>
  <TotalTime>24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1136</CharactersWithSpaces>
  <SharedDoc>false</SharedDoc>
  <HLinks>
    <vt:vector size="18" baseType="variant">
      <vt:variant>
        <vt:i4>6422630</vt:i4>
      </vt:variant>
      <vt:variant>
        <vt:i4>1430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1433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1438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5111742</dc:creator>
  <cp:lastModifiedBy>5111742</cp:lastModifiedBy>
  <cp:revision>7</cp:revision>
  <cp:lastPrinted>2005-03-28T01:11:00Z</cp:lastPrinted>
  <dcterms:created xsi:type="dcterms:W3CDTF">2014-05-16T15:35:00Z</dcterms:created>
  <dcterms:modified xsi:type="dcterms:W3CDTF">2014-05-16T16:00:00Z</dcterms:modified>
</cp:coreProperties>
</file>
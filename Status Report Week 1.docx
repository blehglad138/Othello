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73" w:rsidRDefault="00815073"/>
    <w:p w:rsidR="00815073" w:rsidRDefault="00FC12D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:rsidR="00815073" w:rsidRDefault="00815073"/>
    <w:p w:rsidR="00815073" w:rsidRPr="007B441D" w:rsidRDefault="0024273E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 w:rsidR="00FC12D5" w:rsidRPr="007B441D">
        <w:t xml:space="preserve">May 1, </w:t>
      </w:r>
      <w:r w:rsidR="007B441D" w:rsidRPr="007B441D">
        <w:t>2014</w:t>
      </w:r>
    </w:p>
    <w:p w:rsidR="00815073" w:rsidRPr="007B441D" w:rsidRDefault="00FC12D5">
      <w:r w:rsidRPr="007B441D">
        <w:rPr>
          <w:sz w:val="28"/>
          <w:szCs w:val="28"/>
        </w:rPr>
        <w:t>To:</w:t>
      </w:r>
      <w:r w:rsidRPr="007B441D">
        <w:tab/>
      </w:r>
      <w:r w:rsidRPr="007B441D">
        <w:tab/>
      </w:r>
      <w:r w:rsidR="007B441D" w:rsidRPr="007B441D">
        <w:t>Mr. Peck</w:t>
      </w:r>
    </w:p>
    <w:p w:rsidR="00815073" w:rsidRPr="007B441D" w:rsidRDefault="00FC12D5">
      <w:r w:rsidRPr="007B441D">
        <w:rPr>
          <w:sz w:val="28"/>
          <w:szCs w:val="28"/>
        </w:rPr>
        <w:t>From:</w:t>
      </w:r>
      <w:r w:rsidRPr="007B441D">
        <w:tab/>
      </w:r>
      <w:r w:rsidR="007B441D" w:rsidRPr="007B441D">
        <w:t>Patrick Lee and Charlie Huang</w:t>
      </w:r>
    </w:p>
    <w:p w:rsidR="00815073" w:rsidRPr="007B441D" w:rsidRDefault="00FC12D5">
      <w:r w:rsidRPr="007B441D">
        <w:rPr>
          <w:sz w:val="28"/>
          <w:szCs w:val="28"/>
        </w:rPr>
        <w:t>Subject:</w:t>
      </w:r>
      <w:r w:rsidRPr="007B441D">
        <w:tab/>
        <w:t xml:space="preserve">Status Report </w:t>
      </w:r>
      <w:r w:rsidR="007B441D" w:rsidRPr="007B441D">
        <w:t>5/2/14 Period 2</w:t>
      </w:r>
    </w:p>
    <w:p w:rsidR="00815073" w:rsidRDefault="00815073"/>
    <w:p w:rsidR="007B441D" w:rsidRPr="007B441D" w:rsidRDefault="00FC12D5" w:rsidP="007B441D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>
        <w:rPr>
          <w:color w:val="0000FF"/>
        </w:rPr>
        <w:t>{What progress have you made on your assigned tasks?}</w:t>
      </w:r>
    </w:p>
    <w:p w:rsidR="007B441D" w:rsidRDefault="007B441D" w:rsidP="007B441D">
      <w:r>
        <w:t>This week we decided the design features of our project.</w:t>
      </w:r>
    </w:p>
    <w:p w:rsidR="007B441D" w:rsidRDefault="007B441D" w:rsidP="007B441D">
      <w:r>
        <w:t xml:space="preserve">We will improve the </w:t>
      </w:r>
      <w:r w:rsidR="00E45FDB">
        <w:t>grid world O</w:t>
      </w:r>
      <w:r>
        <w:t xml:space="preserve">thello project by making a smarter </w:t>
      </w:r>
      <w:r w:rsidR="00E45FDB">
        <w:t>Artificial Intelligence</w:t>
      </w:r>
      <w:r>
        <w:t>, adding networking, and improving the user interface.</w:t>
      </w:r>
    </w:p>
    <w:p w:rsidR="007B441D" w:rsidRDefault="007B441D" w:rsidP="007B441D">
      <w:r>
        <w:t>We have in</w:t>
      </w:r>
      <w:r w:rsidR="00E45FDB">
        <w:t>vestigated the design for the Artificial Intelligence</w:t>
      </w:r>
      <w:r>
        <w:t xml:space="preserve"> for the game and have decided on</w:t>
      </w:r>
      <w:r w:rsidR="00E45FDB">
        <w:t xml:space="preserve"> 3 tiers of difficulty for the O</w:t>
      </w:r>
      <w:r>
        <w:t>thello game. We will use minimax for hard, simple priority decision ma</w:t>
      </w:r>
      <w:r w:rsidR="00E45FDB">
        <w:t xml:space="preserve">king for medium, and the stupidComputer “intelligence” </w:t>
      </w:r>
      <w:r>
        <w:t>for easy.</w:t>
      </w:r>
    </w:p>
    <w:p w:rsidR="007B441D" w:rsidRDefault="007B441D" w:rsidP="007B441D"/>
    <w:p w:rsidR="00815073" w:rsidRDefault="00FC12D5">
      <w:pPr>
        <w:rPr>
          <w:ins w:id="0" w:author="5111742" w:date="2014-05-02T08:52:00Z"/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>{What problems occurred or what risks exist that my affect the delivery schedule of the product?}</w:t>
      </w:r>
    </w:p>
    <w:p w:rsidR="007B441D" w:rsidRDefault="007B441D" w:rsidP="007B441D">
      <w:r>
        <w:t>Lack of</w:t>
      </w:r>
      <w:r w:rsidR="00E45FDB">
        <w:t xml:space="preserve"> understanding of networking, artificial intelligence . . . etc</w:t>
      </w:r>
    </w:p>
    <w:p w:rsidR="00815073" w:rsidRDefault="007B441D" w:rsidP="007B441D">
      <w:r>
        <w:t>Large amounts of post-AP projects may also hamper timely delivery.</w:t>
      </w:r>
    </w:p>
    <w:p w:rsidR="007B441D" w:rsidRDefault="007B441D" w:rsidP="007B441D"/>
    <w:p w:rsidR="00815073" w:rsidRDefault="00FC12D5" w:rsidP="007B441D"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>{What will you be doing during the next week?}</w:t>
      </w:r>
    </w:p>
    <w:p w:rsidR="007B441D" w:rsidRDefault="007B441D" w:rsidP="007B441D">
      <w:r w:rsidRPr="007B441D">
        <w:t>Implementing the AIs and doing basic improvements to the user interface.</w:t>
      </w:r>
    </w:p>
    <w:p w:rsidR="008F606F" w:rsidRDefault="008F606F">
      <w:pPr>
        <w:tabs>
          <w:tab w:val="right" w:pos="10285"/>
        </w:tabs>
        <w:ind w:left="275" w:right="220"/>
      </w:pPr>
    </w:p>
    <w:sectPr w:rsidR="008F606F" w:rsidSect="008150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E1E" w:rsidRDefault="00EF1E1E">
      <w:r>
        <w:separator/>
      </w:r>
    </w:p>
  </w:endnote>
  <w:endnote w:type="continuationSeparator" w:id="0">
    <w:p w:rsidR="00EF1E1E" w:rsidRDefault="00EF1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150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F606F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90575" cy="409575"/>
          <wp:effectExtent l="19050" t="0" r="9525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12D5">
      <w:t xml:space="preserve"> </w:t>
    </w:r>
    <w:r w:rsidR="00815073">
      <w:fldChar w:fldCharType="begin"/>
    </w:r>
    <w:r w:rsidR="00FC12D5">
      <w:instrText xml:space="preserve"> FILENAME </w:instrText>
    </w:r>
    <w:r w:rsidR="00815073">
      <w:fldChar w:fldCharType="separate"/>
    </w:r>
    <w:ins w:id="1" w:author="5111742" w:date="2014-05-02T08:50:00Z">
      <w:r>
        <w:rPr>
          <w:noProof/>
        </w:rPr>
        <w:t>Document1</w:t>
      </w:r>
    </w:ins>
    <w:ins w:id="2" w:author="George Peck" w:date="2006-05-02T12:50:00Z">
      <w:del w:id="3" w:author="5111742" w:date="2014-05-02T08:50:00Z">
        <w:r w:rsidR="00FC12D5" w:rsidDel="008F606F">
          <w:rPr>
            <w:noProof/>
          </w:rPr>
          <w:delText>03_template_StatusReport.dot</w:delText>
        </w:r>
      </w:del>
    </w:ins>
    <w:del w:id="4" w:author="5111742" w:date="2014-05-02T08:50:00Z">
      <w:r w:rsidR="00FC12D5" w:rsidDel="008F606F">
        <w:rPr>
          <w:noProof/>
        </w:rPr>
        <w:delText>Document2</w:delText>
      </w:r>
    </w:del>
    <w:r w:rsidR="00815073">
      <w:fldChar w:fldCharType="end"/>
    </w:r>
    <w:r w:rsidR="00FC12D5">
      <w:tab/>
      <w:t xml:space="preserve">page </w:t>
    </w:r>
    <w:r w:rsidR="00815073">
      <w:rPr>
        <w:rStyle w:val="PageNumber"/>
      </w:rPr>
      <w:fldChar w:fldCharType="begin"/>
    </w:r>
    <w:r w:rsidR="00FC12D5">
      <w:rPr>
        <w:rStyle w:val="PageNumber"/>
      </w:rPr>
      <w:instrText xml:space="preserve"> PAGE </w:instrText>
    </w:r>
    <w:r w:rsidR="00815073">
      <w:rPr>
        <w:rStyle w:val="PageNumber"/>
      </w:rPr>
      <w:fldChar w:fldCharType="separate"/>
    </w:r>
    <w:r w:rsidR="00E45FDB">
      <w:rPr>
        <w:rStyle w:val="PageNumber"/>
        <w:noProof/>
      </w:rPr>
      <w:t>1</w:t>
    </w:r>
    <w:r w:rsidR="00815073">
      <w:rPr>
        <w:rStyle w:val="PageNumber"/>
      </w:rPr>
      <w:fldChar w:fldCharType="end"/>
    </w:r>
    <w:r w:rsidR="00FC12D5">
      <w:rPr>
        <w:rStyle w:val="PageNumber"/>
      </w:rPr>
      <w:t xml:space="preserve"> of </w:t>
    </w:r>
    <w:r w:rsidR="00815073">
      <w:rPr>
        <w:rStyle w:val="PageNumber"/>
      </w:rPr>
      <w:fldChar w:fldCharType="begin"/>
    </w:r>
    <w:r w:rsidR="00FC12D5">
      <w:rPr>
        <w:rStyle w:val="PageNumber"/>
      </w:rPr>
      <w:instrText xml:space="preserve"> NUMPAGES </w:instrText>
    </w:r>
    <w:r w:rsidR="00815073">
      <w:rPr>
        <w:rStyle w:val="PageNumber"/>
      </w:rPr>
      <w:fldChar w:fldCharType="separate"/>
    </w:r>
    <w:r w:rsidR="00E45FDB">
      <w:rPr>
        <w:rStyle w:val="PageNumber"/>
        <w:noProof/>
      </w:rPr>
      <w:t>1</w:t>
    </w:r>
    <w:r w:rsidR="00815073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150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E1E" w:rsidRDefault="00EF1E1E">
      <w:r>
        <w:separator/>
      </w:r>
    </w:p>
  </w:footnote>
  <w:footnote w:type="continuationSeparator" w:id="0">
    <w:p w:rsidR="00EF1E1E" w:rsidRDefault="00EF1E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150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F606F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>
          <wp:extent cx="1857375" cy="514350"/>
          <wp:effectExtent l="19050" t="0" r="9525" b="0"/>
          <wp:docPr id="1" name="Picture 1" descr="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12D5">
      <w:tab/>
    </w:r>
    <w:r w:rsidR="00FC12D5">
      <w:tab/>
    </w:r>
    <w:r>
      <w:rPr>
        <w:noProof/>
      </w:rPr>
      <w:drawing>
        <wp:inline distT="0" distB="0" distL="0" distR="0">
          <wp:extent cx="1514475" cy="200025"/>
          <wp:effectExtent l="19050" t="0" r="9525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73" w:rsidRDefault="008150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41D"/>
    <w:rsid w:val="0024273E"/>
    <w:rsid w:val="007B441D"/>
    <w:rsid w:val="00815073"/>
    <w:rsid w:val="008F606F"/>
    <w:rsid w:val="00C36940"/>
    <w:rsid w:val="00E45FDB"/>
    <w:rsid w:val="00EF1E1E"/>
    <w:rsid w:val="00FC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7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815073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150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150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15073"/>
  </w:style>
  <w:style w:type="paragraph" w:styleId="BalloonText">
    <w:name w:val="Balloon Text"/>
    <w:basedOn w:val="Normal"/>
    <w:semiHidden/>
    <w:rsid w:val="00815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111742\Downloads\03_template_StatusRepor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 (1).dot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1052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5111742</dc:creator>
  <cp:lastModifiedBy>5111742</cp:lastModifiedBy>
  <cp:revision>3</cp:revision>
  <cp:lastPrinted>2005-03-28T01:11:00Z</cp:lastPrinted>
  <dcterms:created xsi:type="dcterms:W3CDTF">2014-05-02T15:59:00Z</dcterms:created>
  <dcterms:modified xsi:type="dcterms:W3CDTF">2014-05-02T16:15:00Z</dcterms:modified>
</cp:coreProperties>
</file>